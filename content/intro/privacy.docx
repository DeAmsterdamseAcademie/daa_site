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8E70C" w14:textId="77777777" w:rsidR="00E53067" w:rsidRPr="00160C36" w:rsidRDefault="00000000">
      <w:pPr>
        <w:pStyle w:val="Title"/>
        <w:rPr>
          <w:lang w:val="nl-NL"/>
        </w:rPr>
      </w:pPr>
      <w:r w:rsidRPr="00160C36">
        <w:rPr>
          <w:lang w:val="nl-NL"/>
        </w:rPr>
        <w:t>Privacy</w:t>
      </w:r>
    </w:p>
    <w:p w14:paraId="10B4A582" w14:textId="77777777" w:rsidR="00E53067" w:rsidRPr="00160C36" w:rsidRDefault="00000000">
      <w:pPr>
        <w:pStyle w:val="Author"/>
        <w:rPr>
          <w:lang w:val="nl-NL"/>
        </w:rPr>
      </w:pPr>
      <w:r w:rsidRPr="00160C36">
        <w:rPr>
          <w:lang w:val="nl-NL"/>
        </w:rPr>
        <w:t>Gerwin van der Pol</w:t>
      </w:r>
    </w:p>
    <w:p w14:paraId="7D3E2026" w14:textId="77777777" w:rsidR="00E53067" w:rsidRPr="00160C36" w:rsidRDefault="00000000">
      <w:pPr>
        <w:pStyle w:val="Date"/>
        <w:rPr>
          <w:lang w:val="nl-NL"/>
        </w:rPr>
      </w:pPr>
      <w:r w:rsidRPr="00160C36">
        <w:rPr>
          <w:lang w:val="nl-NL"/>
        </w:rPr>
        <w:t>2016-05-10T12:12:12-05:00</w:t>
      </w:r>
    </w:p>
    <w:p w14:paraId="53644D49" w14:textId="77777777" w:rsidR="00E53067" w:rsidRPr="00160C36" w:rsidRDefault="00000000">
      <w:pPr>
        <w:pStyle w:val="Heading1"/>
        <w:rPr>
          <w:lang w:val="nl-NL"/>
        </w:rPr>
      </w:pPr>
      <w:bookmarkStart w:id="0" w:name="privacy-verklaring"/>
      <w:r w:rsidRPr="00160C36">
        <w:rPr>
          <w:lang w:val="nl-NL"/>
        </w:rPr>
        <w:t>Privacy verklaring</w:t>
      </w:r>
    </w:p>
    <w:p w14:paraId="49F5D08C" w14:textId="77777777" w:rsidR="00E53067" w:rsidRPr="00160C36" w:rsidRDefault="00000000">
      <w:pPr>
        <w:pStyle w:val="FirstParagraph"/>
        <w:rPr>
          <w:lang w:val="nl-NL"/>
        </w:rPr>
      </w:pPr>
      <w:r w:rsidRPr="00160C36">
        <w:rPr>
          <w:lang w:val="nl-NL"/>
        </w:rPr>
        <w:t>De Amsterdamse Academie, gevestigd aan Gustav Mahlerlaan 3004 – 11n69 1081 LA Amsterdam, is verantwoordelijk voor de verwerking van persoonsgegevens zoals weergegeven in deze privacyverklaring.</w:t>
      </w:r>
    </w:p>
    <w:p w14:paraId="764E5B54" w14:textId="77777777" w:rsidR="00E53067" w:rsidRDefault="00000000">
      <w:pPr>
        <w:pStyle w:val="BodyText"/>
      </w:pPr>
      <w:proofErr w:type="spellStart"/>
      <w:r>
        <w:t>Contactgegevens</w:t>
      </w:r>
      <w:proofErr w:type="spellEnd"/>
      <w:r>
        <w:t>:</w:t>
      </w:r>
    </w:p>
    <w:p w14:paraId="3712A8DE" w14:textId="4287291C" w:rsidR="00E53067" w:rsidRDefault="00000000">
      <w:pPr>
        <w:pStyle w:val="Compact"/>
        <w:numPr>
          <w:ilvl w:val="0"/>
          <w:numId w:val="2"/>
        </w:numPr>
      </w:pPr>
      <w:r>
        <w:t>http</w:t>
      </w:r>
      <w:r w:rsidR="0043136F">
        <w:t>s</w:t>
      </w:r>
      <w:r>
        <w:t>://www.deamsterdamseacademie.nl</w:t>
      </w:r>
    </w:p>
    <w:p w14:paraId="61E51028" w14:textId="77777777" w:rsidR="00E53067" w:rsidRDefault="00000000">
      <w:pPr>
        <w:pStyle w:val="Compact"/>
        <w:numPr>
          <w:ilvl w:val="0"/>
          <w:numId w:val="2"/>
        </w:numPr>
      </w:pPr>
      <w:r>
        <w:t>Gustav Mahlerlaan 3004 - 11n69 1081 LA Amsterdam</w:t>
      </w:r>
    </w:p>
    <w:p w14:paraId="2BA9C19F" w14:textId="77777777" w:rsidR="00E53067" w:rsidRDefault="00000000">
      <w:pPr>
        <w:pStyle w:val="Heading2"/>
      </w:pPr>
      <w:bookmarkStart w:id="1" w:name="persoonsgegevens-die-wij-verwerken"/>
      <w:r>
        <w:t>Persoonsgegevens die wij verwerken</w:t>
      </w:r>
    </w:p>
    <w:p w14:paraId="2A75CA9A" w14:textId="77777777" w:rsidR="00E53067" w:rsidRPr="00160C36" w:rsidRDefault="00000000">
      <w:pPr>
        <w:pStyle w:val="FirstParagraph"/>
        <w:rPr>
          <w:lang w:val="nl-NL"/>
        </w:rPr>
      </w:pPr>
      <w:r w:rsidRPr="00160C36">
        <w:rPr>
          <w:lang w:val="nl-NL"/>
        </w:rPr>
        <w:t>De Amsterdamse Academie verwerkt uw persoonsgegevens doordat u gebruik maakt van onze diensten en/of omdat u deze zelf aan ons verstrekt. Hieronder vindt u een overzicht van de persoonsgegevens die wij verwerken:</w:t>
      </w:r>
    </w:p>
    <w:p w14:paraId="03EA479F" w14:textId="77777777" w:rsidR="00E53067" w:rsidRDefault="00000000">
      <w:pPr>
        <w:pStyle w:val="Compact"/>
        <w:numPr>
          <w:ilvl w:val="0"/>
          <w:numId w:val="3"/>
        </w:numPr>
      </w:pPr>
      <w:r>
        <w:t xml:space="preserve">Voor- </w:t>
      </w:r>
      <w:proofErr w:type="spellStart"/>
      <w:r>
        <w:t>en</w:t>
      </w:r>
      <w:proofErr w:type="spellEnd"/>
      <w:r>
        <w:t xml:space="preserve"> </w:t>
      </w:r>
      <w:proofErr w:type="spellStart"/>
      <w:r>
        <w:t>achternaam</w:t>
      </w:r>
      <w:proofErr w:type="spellEnd"/>
    </w:p>
    <w:p w14:paraId="65B0809B" w14:textId="77777777" w:rsidR="00E53067" w:rsidRDefault="00000000">
      <w:pPr>
        <w:pStyle w:val="Compact"/>
        <w:numPr>
          <w:ilvl w:val="0"/>
          <w:numId w:val="3"/>
        </w:numPr>
      </w:pPr>
      <w:r>
        <w:t>E-</w:t>
      </w:r>
      <w:proofErr w:type="spellStart"/>
      <w:r>
        <w:t>mailadres</w:t>
      </w:r>
      <w:proofErr w:type="spellEnd"/>
    </w:p>
    <w:p w14:paraId="7BDD9D92" w14:textId="77777777" w:rsidR="00E53067" w:rsidRPr="00160C36" w:rsidRDefault="00000000">
      <w:pPr>
        <w:pStyle w:val="Compact"/>
        <w:numPr>
          <w:ilvl w:val="0"/>
          <w:numId w:val="3"/>
        </w:numPr>
        <w:rPr>
          <w:lang w:val="nl-NL"/>
        </w:rPr>
      </w:pPr>
      <w:r w:rsidRPr="00160C36">
        <w:rPr>
          <w:lang w:val="nl-NL"/>
        </w:rPr>
        <w:t>werkzaam bij UvA/ faculteit/ afdeling</w:t>
      </w:r>
    </w:p>
    <w:p w14:paraId="7FF2F148" w14:textId="77777777" w:rsidR="00E53067" w:rsidRPr="00160C36" w:rsidRDefault="00000000">
      <w:pPr>
        <w:pStyle w:val="Heading2"/>
        <w:rPr>
          <w:lang w:val="nl-NL"/>
        </w:rPr>
      </w:pPr>
      <w:bookmarkStart w:id="2" w:name="Xde29bdb547cd0b7228586205e2f9fc470ea2dea"/>
      <w:bookmarkEnd w:id="1"/>
      <w:r w:rsidRPr="00160C36">
        <w:rPr>
          <w:lang w:val="nl-NL"/>
        </w:rPr>
        <w:t>Bijzondere en/of gevoelige persoonsgegevens die wij verwerken</w:t>
      </w:r>
    </w:p>
    <w:p w14:paraId="261F521E" w14:textId="44F65EE2" w:rsidR="00E53067" w:rsidRPr="00160C36" w:rsidRDefault="00000000">
      <w:pPr>
        <w:pStyle w:val="FirstParagraph"/>
        <w:rPr>
          <w:lang w:val="nl-NL"/>
        </w:rPr>
      </w:pPr>
      <w:r w:rsidRPr="00160C36">
        <w:rPr>
          <w:lang w:val="nl-NL"/>
        </w:rPr>
        <w:t>Onze website en/of dienst heeft niet de intentie gegevens te verzamelen over websitebezoekers die jonger zijn dan 16 jaar. Tenzij ze toestemming hebben van ouders of voogd. We kunnen echter niet controleren of een bezoeker ouder dan 16 is. Wij raden ouders dan ook aan betrokken te zijn bij de online activiteiten van hun kinderen, om zo te voorkomen dat er gegevens over kinderen verzameld worden zonder ouderlijke toestemming. Als u er van overtuigd bent dat wij zonder die toestemming persoonlijke gegevens hebben verzameld over een minderjarige, neem dan contact met ons op, dan verwijderen wij deze informatie.</w:t>
      </w:r>
    </w:p>
    <w:p w14:paraId="1A9DFF39" w14:textId="77777777" w:rsidR="00E53067" w:rsidRPr="00160C36" w:rsidRDefault="00000000">
      <w:pPr>
        <w:pStyle w:val="Heading2"/>
        <w:rPr>
          <w:lang w:val="nl-NL"/>
        </w:rPr>
      </w:pPr>
      <w:bookmarkStart w:id="3" w:name="X67954b7029102e2268a9e5f94b1e7406532f806"/>
      <w:bookmarkEnd w:id="2"/>
      <w:r w:rsidRPr="00160C36">
        <w:rPr>
          <w:lang w:val="nl-NL"/>
        </w:rPr>
        <w:t>Met welk doel en op basis van welke grondslag wij persoonsgegevens verwerken</w:t>
      </w:r>
    </w:p>
    <w:p w14:paraId="3A54FBA2" w14:textId="77777777" w:rsidR="00E53067" w:rsidRPr="00160C36" w:rsidRDefault="00000000">
      <w:pPr>
        <w:pStyle w:val="FirstParagraph"/>
        <w:rPr>
          <w:lang w:val="nl-NL"/>
        </w:rPr>
      </w:pPr>
      <w:r w:rsidRPr="00160C36">
        <w:rPr>
          <w:lang w:val="nl-NL"/>
        </w:rPr>
        <w:t>De Amsterdamse Academie verwerkt uw persoonsgegevens voor de volgende doelen:</w:t>
      </w:r>
    </w:p>
    <w:p w14:paraId="69464C18" w14:textId="27AC908A" w:rsidR="00E53067" w:rsidRDefault="008A6E04">
      <w:pPr>
        <w:pStyle w:val="Compact"/>
        <w:numPr>
          <w:ilvl w:val="0"/>
          <w:numId w:val="4"/>
        </w:numPr>
      </w:pPr>
      <w:r>
        <w:t xml:space="preserve">Het </w:t>
      </w:r>
      <w:proofErr w:type="spellStart"/>
      <w:r>
        <w:t>registreren</w:t>
      </w:r>
      <w:proofErr w:type="spellEnd"/>
      <w:r>
        <w:t xml:space="preserve"> van </w:t>
      </w:r>
      <w:proofErr w:type="spellStart"/>
      <w:r>
        <w:t>uw</w:t>
      </w:r>
      <w:proofErr w:type="spellEnd"/>
      <w:r>
        <w:t xml:space="preserve"> </w:t>
      </w:r>
      <w:proofErr w:type="spellStart"/>
      <w:r>
        <w:t>lidmaatschap</w:t>
      </w:r>
      <w:proofErr w:type="spellEnd"/>
    </w:p>
    <w:p w14:paraId="48E2112E" w14:textId="77777777" w:rsidR="00E53067" w:rsidRPr="00160C36" w:rsidRDefault="00000000">
      <w:pPr>
        <w:pStyle w:val="Compact"/>
        <w:numPr>
          <w:ilvl w:val="0"/>
          <w:numId w:val="4"/>
        </w:numPr>
        <w:rPr>
          <w:lang w:val="nl-NL"/>
        </w:rPr>
      </w:pPr>
      <w:r w:rsidRPr="00160C36">
        <w:rPr>
          <w:lang w:val="nl-NL"/>
        </w:rPr>
        <w:t>Verzenden van onze nieuwsbrief en/of reclamefolder</w:t>
      </w:r>
    </w:p>
    <w:p w14:paraId="23B9F119" w14:textId="77777777" w:rsidR="00E53067" w:rsidRPr="00160C36" w:rsidRDefault="00000000">
      <w:pPr>
        <w:pStyle w:val="FirstParagraph"/>
        <w:rPr>
          <w:lang w:val="nl-NL"/>
        </w:rPr>
      </w:pPr>
      <w:r w:rsidRPr="00160C36">
        <w:rPr>
          <w:lang w:val="nl-NL"/>
        </w:rPr>
        <w:lastRenderedPageBreak/>
        <w:t>De Amsterdamse Academie verwerkt uw gegevens over de werkplek om inzicht te hebben over de verdeling van de leden over de verschillende faculteiten met het oog op de verkiezingen.</w:t>
      </w:r>
    </w:p>
    <w:p w14:paraId="2F630853" w14:textId="77777777" w:rsidR="00E53067" w:rsidRPr="00160C36" w:rsidRDefault="00000000">
      <w:pPr>
        <w:pStyle w:val="Heading2"/>
        <w:rPr>
          <w:lang w:val="nl-NL"/>
        </w:rPr>
      </w:pPr>
      <w:bookmarkStart w:id="4" w:name="geautomatiseerde-besluitvorming"/>
      <w:bookmarkEnd w:id="3"/>
      <w:r w:rsidRPr="00160C36">
        <w:rPr>
          <w:lang w:val="nl-NL"/>
        </w:rPr>
        <w:t>Geautomatiseerde besluitvorming</w:t>
      </w:r>
    </w:p>
    <w:p w14:paraId="0543337E" w14:textId="11DCCC41" w:rsidR="00E53067" w:rsidRPr="00160C36" w:rsidRDefault="00000000">
      <w:pPr>
        <w:pStyle w:val="FirstParagraph"/>
        <w:rPr>
          <w:lang w:val="nl-NL"/>
        </w:rPr>
      </w:pPr>
      <w:r w:rsidRPr="00160C36">
        <w:rPr>
          <w:lang w:val="nl-NL"/>
        </w:rPr>
        <w:t xml:space="preserve">De Amsterdamse Academie neemt niet op basis van geautomatiseerde verwerkingen besluiten over zaken die (aanzienlijke) gevolgen kunnen hebben voor personen. Het gaat hier om besluiten die worden genomen door computerprogramma’s of -systemen, zonder dat daar een mens (bijvoorbeeld een medewerker van De Amsterdamse Academie) tussen zit. De Amsterdamse Academie gebruikt de volgende computerprogramma’s of -systemen: </w:t>
      </w:r>
      <w:r w:rsidR="005C7C6D">
        <w:rPr>
          <w:lang w:val="nl-NL"/>
        </w:rPr>
        <w:t xml:space="preserve">MS </w:t>
      </w:r>
      <w:proofErr w:type="spellStart"/>
      <w:r w:rsidR="005C7C6D">
        <w:rPr>
          <w:lang w:val="nl-NL"/>
        </w:rPr>
        <w:t>forms</w:t>
      </w:r>
      <w:proofErr w:type="spellEnd"/>
      <w:r w:rsidR="005C7C6D">
        <w:rPr>
          <w:lang w:val="nl-NL"/>
        </w:rPr>
        <w:t xml:space="preserve"> en outlook, voor de registratie van het lidmaatschap en het versturen van leden informatie.</w:t>
      </w:r>
    </w:p>
    <w:p w14:paraId="7E1B2C5B" w14:textId="77777777" w:rsidR="00E53067" w:rsidRPr="00160C36" w:rsidRDefault="00000000">
      <w:pPr>
        <w:pStyle w:val="Heading2"/>
        <w:rPr>
          <w:lang w:val="nl-NL"/>
        </w:rPr>
      </w:pPr>
      <w:bookmarkStart w:id="5" w:name="hoe-lang-we-persoonsgegevens-bewaren"/>
      <w:bookmarkEnd w:id="4"/>
      <w:r w:rsidRPr="00160C36">
        <w:rPr>
          <w:lang w:val="nl-NL"/>
        </w:rPr>
        <w:t>Hoe lang we persoonsgegevens bewaren</w:t>
      </w:r>
    </w:p>
    <w:p w14:paraId="7381991D" w14:textId="77777777" w:rsidR="00E53067" w:rsidRPr="00160C36" w:rsidRDefault="00000000">
      <w:pPr>
        <w:pStyle w:val="FirstParagraph"/>
        <w:rPr>
          <w:lang w:val="nl-NL"/>
        </w:rPr>
      </w:pPr>
      <w:r w:rsidRPr="00160C36">
        <w:rPr>
          <w:lang w:val="nl-NL"/>
        </w:rPr>
        <w:t>De Amsterdamse Academie bewaart uw persoonsgegevens niet langer dan strikt nodig is om de doelen te realiseren waarvoor uw gegevens worden verzameld. Wij hanteren de volgende bewaartermijnen voor de volgende (categorieën) van persoonsgegevens:</w:t>
      </w:r>
    </w:p>
    <w:p w14:paraId="4DDBE9B1" w14:textId="77777777" w:rsidR="00E53067" w:rsidRPr="00160C36" w:rsidRDefault="00000000">
      <w:pPr>
        <w:pStyle w:val="Compact"/>
        <w:numPr>
          <w:ilvl w:val="0"/>
          <w:numId w:val="5"/>
        </w:numPr>
        <w:rPr>
          <w:lang w:val="nl-NL"/>
        </w:rPr>
      </w:pPr>
      <w:r w:rsidRPr="00160C36">
        <w:rPr>
          <w:lang w:val="nl-NL"/>
        </w:rPr>
        <w:t>persoonsgegevens &gt; Bewaartermijn: tot 2 maanden na afloop lidmaatschap&gt; Reden 1, 2</w:t>
      </w:r>
    </w:p>
    <w:p w14:paraId="08A10465" w14:textId="77777777" w:rsidR="00E53067" w:rsidRPr="00160C36" w:rsidRDefault="00000000">
      <w:pPr>
        <w:pStyle w:val="Compact"/>
        <w:numPr>
          <w:ilvl w:val="0"/>
          <w:numId w:val="5"/>
        </w:numPr>
        <w:rPr>
          <w:lang w:val="nl-NL"/>
        </w:rPr>
      </w:pPr>
      <w:r w:rsidRPr="00160C36">
        <w:rPr>
          <w:lang w:val="nl-NL"/>
        </w:rPr>
        <w:t>Adresgegevens &gt; Bewaartermijn: tot 2 maanden na afloop lidmaatschap&gt; Reden 1,2</w:t>
      </w:r>
    </w:p>
    <w:p w14:paraId="2432490C" w14:textId="77777777" w:rsidR="00E53067" w:rsidRPr="00160C36" w:rsidRDefault="00000000">
      <w:pPr>
        <w:pStyle w:val="Compact"/>
        <w:numPr>
          <w:ilvl w:val="0"/>
          <w:numId w:val="5"/>
        </w:numPr>
        <w:rPr>
          <w:lang w:val="nl-NL"/>
        </w:rPr>
      </w:pPr>
      <w:r w:rsidRPr="00160C36">
        <w:rPr>
          <w:lang w:val="nl-NL"/>
        </w:rPr>
        <w:t>E-mailadres&gt; Bewaartermijn: tot 2 maanden na afloop lidmaatschap&gt; Reden 1,2</w:t>
      </w:r>
    </w:p>
    <w:p w14:paraId="19075347" w14:textId="77777777" w:rsidR="00E53067" w:rsidRPr="00160C36" w:rsidRDefault="00000000">
      <w:pPr>
        <w:pStyle w:val="Compact"/>
        <w:numPr>
          <w:ilvl w:val="0"/>
          <w:numId w:val="5"/>
        </w:numPr>
        <w:rPr>
          <w:lang w:val="nl-NL"/>
        </w:rPr>
      </w:pPr>
      <w:r w:rsidRPr="00160C36">
        <w:rPr>
          <w:lang w:val="nl-NL"/>
        </w:rPr>
        <w:t>werkzaam bij UvA/ faculteit/ afdeling&gt; Bewaartermijn: tot 2 maanden na afloop lidmaatschap&gt; Reden 6</w:t>
      </w:r>
    </w:p>
    <w:p w14:paraId="49129366" w14:textId="77777777" w:rsidR="00E53067" w:rsidRPr="00160C36" w:rsidRDefault="00000000">
      <w:pPr>
        <w:pStyle w:val="FirstParagraph"/>
        <w:rPr>
          <w:lang w:val="nl-NL"/>
        </w:rPr>
      </w:pPr>
      <w:r w:rsidRPr="00160C36">
        <w:rPr>
          <w:lang w:val="nl-NL"/>
        </w:rPr>
        <w:t>Uitleg bovenstaande redenen:</w:t>
      </w:r>
    </w:p>
    <w:p w14:paraId="68AD8A44" w14:textId="77777777" w:rsidR="00E53067" w:rsidRPr="00160C36" w:rsidRDefault="00000000">
      <w:pPr>
        <w:pStyle w:val="BodyText"/>
        <w:rPr>
          <w:lang w:val="nl-NL"/>
        </w:rPr>
      </w:pPr>
      <w:r w:rsidRPr="00160C36">
        <w:rPr>
          <w:lang w:val="nl-NL"/>
        </w:rPr>
        <w:t>1: Toestemming: De betrokkene heeft toestemmingen gegeven voor de verwerking van zijn persoonsgegevens voor een of meer specifieke doeleinden. 2: Overeenkomst: De verwerking is noodzakelijk voor de uitvoering van een overeenkomst waarbij de betrokkene partij is, of om op verzoek van de betrokkene vóór de sluiting van een overeenkomst maatregelen te nemen. 6: Gerechtvaardigd belang: De verwerking is noodzakelijk voor de behartiging van de gerechtvaardigde belangen van de verwerkingsverantwoordelijke of van een derde, behalve wanneer de belangen of de grondrechten en de fundamentele vrijheden van de betrokkenen die tot bescherming van persoonsgegevens nopen, zwaarder wegen dan die belangen, met name wanneer de betrokkene een kind is.</w:t>
      </w:r>
    </w:p>
    <w:p w14:paraId="649E4737" w14:textId="77777777" w:rsidR="00E53067" w:rsidRPr="00160C36" w:rsidRDefault="00000000">
      <w:pPr>
        <w:pStyle w:val="Heading2"/>
        <w:rPr>
          <w:lang w:val="nl-NL"/>
        </w:rPr>
      </w:pPr>
      <w:bookmarkStart w:id="6" w:name="delen-van-persoonsgegevens-met-derden"/>
      <w:bookmarkEnd w:id="5"/>
      <w:r w:rsidRPr="00160C36">
        <w:rPr>
          <w:lang w:val="nl-NL"/>
        </w:rPr>
        <w:t>Delen van persoonsgegevens met derden</w:t>
      </w:r>
    </w:p>
    <w:p w14:paraId="271EF421" w14:textId="77777777" w:rsidR="00E53067" w:rsidRPr="00160C36" w:rsidRDefault="00000000">
      <w:pPr>
        <w:pStyle w:val="FirstParagraph"/>
        <w:rPr>
          <w:lang w:val="nl-NL"/>
        </w:rPr>
      </w:pPr>
      <w:r w:rsidRPr="00160C36">
        <w:rPr>
          <w:lang w:val="nl-NL"/>
        </w:rPr>
        <w:t>De Amsterdamse Academie verstrekt uitsluitend aan derden en alleen als dit nodig is voor de uitvoering van onze overeenkomst met u of om te voldoen aan een wettelijke verplichting.</w:t>
      </w:r>
    </w:p>
    <w:p w14:paraId="69886616" w14:textId="77777777" w:rsidR="00E53067" w:rsidRPr="00160C36" w:rsidRDefault="00000000">
      <w:pPr>
        <w:pStyle w:val="Heading2"/>
        <w:rPr>
          <w:lang w:val="nl-NL"/>
        </w:rPr>
      </w:pPr>
      <w:bookmarkStart w:id="7" w:name="Xcdfa6ca8f9cf9311ee6defea100d872c49110fb"/>
      <w:bookmarkEnd w:id="6"/>
      <w:r w:rsidRPr="00160C36">
        <w:rPr>
          <w:lang w:val="nl-NL"/>
        </w:rPr>
        <w:lastRenderedPageBreak/>
        <w:t>Cookies, of vergelijkbare technieken, die wij gebruiken</w:t>
      </w:r>
    </w:p>
    <w:p w14:paraId="30C13A80" w14:textId="77777777" w:rsidR="00E53067" w:rsidRPr="00160C36" w:rsidRDefault="00000000">
      <w:pPr>
        <w:pStyle w:val="FirstParagraph"/>
        <w:rPr>
          <w:lang w:val="nl-NL"/>
        </w:rPr>
      </w:pPr>
      <w:r w:rsidRPr="00160C36">
        <w:rPr>
          <w:lang w:val="nl-NL"/>
        </w:rPr>
        <w:t>De Amsterdamse Academie gebruikt geen cookies of vergelijkbare technieken.</w:t>
      </w:r>
    </w:p>
    <w:p w14:paraId="7FEE188A" w14:textId="77777777" w:rsidR="00E53067" w:rsidRPr="00160C36" w:rsidRDefault="00000000">
      <w:pPr>
        <w:pStyle w:val="Heading2"/>
        <w:rPr>
          <w:lang w:val="nl-NL"/>
        </w:rPr>
      </w:pPr>
      <w:bookmarkStart w:id="8" w:name="gegevens-inzien-aanpassen-of-verwijderen"/>
      <w:bookmarkEnd w:id="7"/>
      <w:r w:rsidRPr="00160C36">
        <w:rPr>
          <w:lang w:val="nl-NL"/>
        </w:rPr>
        <w:t>Gegevens inzien, aanpassen of verwijderen</w:t>
      </w:r>
    </w:p>
    <w:p w14:paraId="6C305061" w14:textId="2D02BBC3" w:rsidR="00E53067" w:rsidRPr="00160C36" w:rsidRDefault="00000000">
      <w:pPr>
        <w:pStyle w:val="FirstParagraph"/>
        <w:rPr>
          <w:lang w:val="nl-NL"/>
        </w:rPr>
      </w:pPr>
      <w:r w:rsidRPr="00160C36">
        <w:rPr>
          <w:lang w:val="nl-NL"/>
        </w:rPr>
        <w:t xml:space="preserve">U heeft het recht om uw persoonsgegevens in te zien, te corrigeren of te verwijderen. Daarnaast heeft u het recht om uw eventuele toestemming voor de gegevensverwerking in te trekken of bezwaar te maken tegen de verwerking van uw persoonsgegevens door De Amsterdamse Academie en heeft u het recht op gegevensoverdraagbaarheid. Dat betekent dat u bij ons een verzoek kunt indienen om de persoonsgegevens die wij van u beschikken in een computerbestand naar u of een ander, door u genoemde organisatie, te sturen. U kunt een verzoek tot inzage, correctie, verwijdering, gegevensoverdraging van uw persoonsgegevens of verzoek tot intrekking van uw toestemming of bezwaar op de verwerking van uw persoonsgegevens sturen naar </w:t>
      </w:r>
      <w:ins w:id="9" w:author="Gerwin van der Pol" w:date="2025-10-28T09:34:00Z" w16du:dateUtc="2025-10-28T08:34:00Z">
        <w:r w:rsidR="006C7031">
          <w:fldChar w:fldCharType="begin"/>
        </w:r>
        <w:r w:rsidR="006C7031" w:rsidRPr="00160C36">
          <w:rPr>
            <w:lang w:val="nl-NL"/>
          </w:rPr>
          <w:instrText>HYPERLINK "mailto:a.ploeger@uva.nl"</w:instrText>
        </w:r>
        <w:r w:rsidR="006C7031">
          <w:fldChar w:fldCharType="separate"/>
        </w:r>
        <w:r w:rsidR="006C7031" w:rsidRPr="00160C36">
          <w:rPr>
            <w:rStyle w:val="Hyperlink"/>
            <w:lang w:val="nl-NL"/>
          </w:rPr>
          <w:t>a.ploeger@uva.nl</w:t>
        </w:r>
        <w:r w:rsidR="006C7031">
          <w:fldChar w:fldCharType="end"/>
        </w:r>
        <w:r w:rsidR="006C7031" w:rsidRPr="00160C36">
          <w:rPr>
            <w:lang w:val="nl-NL"/>
          </w:rPr>
          <w:t xml:space="preserve"> of </w:t>
        </w:r>
        <w:r w:rsidR="006C7031">
          <w:fldChar w:fldCharType="begin"/>
        </w:r>
        <w:r w:rsidR="006C7031" w:rsidRPr="00160C36">
          <w:rPr>
            <w:lang w:val="nl-NL"/>
          </w:rPr>
          <w:instrText>HYPERLINK "mailto:g.w.vanderpol@uva.nl"</w:instrText>
        </w:r>
        <w:r w:rsidR="006C7031">
          <w:fldChar w:fldCharType="separate"/>
        </w:r>
        <w:r w:rsidR="006C7031" w:rsidRPr="00160C36">
          <w:rPr>
            <w:rStyle w:val="Hyperlink"/>
            <w:lang w:val="nl-NL"/>
          </w:rPr>
          <w:t>g.w.vanderpol@uva.nl</w:t>
        </w:r>
        <w:r w:rsidR="006C7031">
          <w:fldChar w:fldCharType="end"/>
        </w:r>
      </w:ins>
      <w:r w:rsidR="00160C36" w:rsidRPr="00160C36">
        <w:rPr>
          <w:lang w:val="nl-NL"/>
        </w:rPr>
        <w:t xml:space="preserve">. </w:t>
      </w:r>
      <w:r w:rsidRPr="00160C36">
        <w:rPr>
          <w:lang w:val="nl-NL"/>
        </w:rPr>
        <w:t xml:space="preserve">Om er zeker van te zijn dat het verzoek tot inzage door u is gedaan, vragen wij u een kopie van uw identiteitsbewijs met het verzoek mee te sturen. Maak in deze kopie uw pasfoto, MRZ (machine </w:t>
      </w:r>
      <w:proofErr w:type="spellStart"/>
      <w:r w:rsidRPr="00160C36">
        <w:rPr>
          <w:lang w:val="nl-NL"/>
        </w:rPr>
        <w:t>readable</w:t>
      </w:r>
      <w:proofErr w:type="spellEnd"/>
      <w:r w:rsidRPr="00160C36">
        <w:rPr>
          <w:lang w:val="nl-NL"/>
        </w:rPr>
        <w:t xml:space="preserve"> zone, de strook met nummers onderaan het paspoort), paspoortnummer en Burgerservicenummer (BSN) zwart. Dit ter bescherming van uw privacy. We reageren zo snel mogelijk, maar binnen vier weken, op uw verzoek. De Amsterdamse Academie wil u er tevens op wijzen dat u de mogelijkheid heeft om een klacht in te dienen bij de nationale toezichthouder, de Autoriteit Persoonsgegevens. Dat kan via de volgende link: https://autoriteitpersoonsgegevens.nl/nl/contact-met-de-autoriteit-persoonsgegevens/tip-ons</w:t>
      </w:r>
    </w:p>
    <w:p w14:paraId="148888CF" w14:textId="77777777" w:rsidR="00E53067" w:rsidRPr="00160C36" w:rsidRDefault="00000000">
      <w:pPr>
        <w:pStyle w:val="Heading2"/>
        <w:rPr>
          <w:lang w:val="nl-NL"/>
        </w:rPr>
      </w:pPr>
      <w:bookmarkStart w:id="10" w:name="hoe-wij-persoonsgegevens-beveiligen"/>
      <w:bookmarkEnd w:id="8"/>
      <w:r w:rsidRPr="00160C36">
        <w:rPr>
          <w:lang w:val="nl-NL"/>
        </w:rPr>
        <w:t>Hoe wij persoonsgegevens beveiligen</w:t>
      </w:r>
    </w:p>
    <w:p w14:paraId="54F53282" w14:textId="1248C776" w:rsidR="00E53067" w:rsidRPr="00160C36" w:rsidRDefault="00000000">
      <w:pPr>
        <w:pStyle w:val="FirstParagraph"/>
        <w:rPr>
          <w:lang w:val="nl-NL"/>
        </w:rPr>
      </w:pPr>
      <w:r w:rsidRPr="00160C36">
        <w:rPr>
          <w:lang w:val="nl-NL"/>
        </w:rPr>
        <w:t xml:space="preserve">De Amsterdamse Academie neemt de bescherming van uw gegevens serieus en neemt passende maatregelen om misbruik, verlies, onbevoegde toegang, ongewenste openbaarmaking en ongeoorloofde wijziging tegen te gaan. Als u de indruk heeft dat uw gegevens niet goed beveiligd zijn of er aanwijzingen zijn van misbruik, neem dan contact op met </w:t>
      </w:r>
      <w:hyperlink r:id="rId7" w:history="1">
        <w:r w:rsidR="006C7031" w:rsidRPr="00160C36">
          <w:rPr>
            <w:rStyle w:val="Hyperlink"/>
            <w:lang w:val="nl-NL"/>
          </w:rPr>
          <w:t>a.ploeger</w:t>
        </w:r>
        <w:r w:rsidR="006C7031" w:rsidRPr="00160C36">
          <w:rPr>
            <w:rStyle w:val="Hyperlink"/>
            <w:lang w:val="nl-NL"/>
          </w:rPr>
          <w:t>@</w:t>
        </w:r>
        <w:r w:rsidR="006C7031" w:rsidRPr="00160C36">
          <w:rPr>
            <w:rStyle w:val="Hyperlink"/>
            <w:lang w:val="nl-NL"/>
          </w:rPr>
          <w:t>uva.nl</w:t>
        </w:r>
      </w:hyperlink>
      <w:r w:rsidR="006C7031" w:rsidRPr="00160C36">
        <w:rPr>
          <w:lang w:val="nl-NL"/>
        </w:rPr>
        <w:t xml:space="preserve"> of </w:t>
      </w:r>
      <w:hyperlink r:id="rId8" w:history="1">
        <w:r w:rsidR="006C7031" w:rsidRPr="00160C36">
          <w:rPr>
            <w:rStyle w:val="Hyperlink"/>
            <w:lang w:val="nl-NL"/>
          </w:rPr>
          <w:t>g.w.vanderpol@uva.nl</w:t>
        </w:r>
        <w:bookmarkEnd w:id="0"/>
        <w:bookmarkEnd w:id="10"/>
      </w:hyperlink>
      <w:r w:rsidR="00160C36">
        <w:rPr>
          <w:lang w:val="nl-NL"/>
        </w:rPr>
        <w:t>.</w:t>
      </w:r>
    </w:p>
    <w:sectPr w:rsidR="00E53067" w:rsidRPr="00160C3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C7A04" w14:textId="77777777" w:rsidR="00F439D2" w:rsidRDefault="00F439D2">
      <w:pPr>
        <w:spacing w:after="0"/>
      </w:pPr>
      <w:r>
        <w:separator/>
      </w:r>
    </w:p>
  </w:endnote>
  <w:endnote w:type="continuationSeparator" w:id="0">
    <w:p w14:paraId="02125B95" w14:textId="77777777" w:rsidR="00F439D2" w:rsidRDefault="00F43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3F066" w14:textId="77777777" w:rsidR="00F439D2" w:rsidRDefault="00F439D2">
      <w:r>
        <w:separator/>
      </w:r>
    </w:p>
  </w:footnote>
  <w:footnote w:type="continuationSeparator" w:id="0">
    <w:p w14:paraId="79413362" w14:textId="77777777" w:rsidR="00F439D2" w:rsidRDefault="00F43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442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4081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80791906">
    <w:abstractNumId w:val="0"/>
  </w:num>
  <w:num w:numId="2" w16cid:durableId="1180848109">
    <w:abstractNumId w:val="1"/>
  </w:num>
  <w:num w:numId="3" w16cid:durableId="1998725253">
    <w:abstractNumId w:val="1"/>
  </w:num>
  <w:num w:numId="4" w16cid:durableId="66730314">
    <w:abstractNumId w:val="1"/>
  </w:num>
  <w:num w:numId="5" w16cid:durableId="8142252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rwin van der Pol">
    <w15:presenceInfo w15:providerId="AD" w15:userId="S::g.w.vanderpol@uva.nl::263b2803-fd01-416c-8df0-df2fd19d4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67"/>
    <w:rsid w:val="00160C36"/>
    <w:rsid w:val="0043136F"/>
    <w:rsid w:val="004879B6"/>
    <w:rsid w:val="005752EB"/>
    <w:rsid w:val="005C7C6D"/>
    <w:rsid w:val="006C7031"/>
    <w:rsid w:val="00852364"/>
    <w:rsid w:val="008A6E04"/>
    <w:rsid w:val="00C45DC2"/>
    <w:rsid w:val="00DA5D5B"/>
    <w:rsid w:val="00E53067"/>
    <w:rsid w:val="00F439D2"/>
    <w:rsid w:val="00FC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7C293"/>
  <w15:docId w15:val="{D1092CA2-1AD4-8143-9DFA-52301D8F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C45DC2"/>
    <w:pPr>
      <w:spacing w:after="0"/>
    </w:pPr>
  </w:style>
  <w:style w:type="character" w:styleId="UnresolvedMention">
    <w:name w:val="Unresolved Mention"/>
    <w:basedOn w:val="DefaultParagraphFont"/>
    <w:uiPriority w:val="99"/>
    <w:semiHidden/>
    <w:unhideWhenUsed/>
    <w:rsid w:val="006C7031"/>
    <w:rPr>
      <w:color w:val="605E5C"/>
      <w:shd w:val="clear" w:color="auto" w:fill="E1DFDD"/>
    </w:rPr>
  </w:style>
  <w:style w:type="character" w:styleId="FollowedHyperlink">
    <w:name w:val="FollowedHyperlink"/>
    <w:basedOn w:val="DefaultParagraphFont"/>
    <w:rsid w:val="0016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w.vanderpol@uva.nl" TargetMode="External"/><Relationship Id="rId3" Type="http://schemas.openxmlformats.org/officeDocument/2006/relationships/settings" Target="settings.xml"/><Relationship Id="rId7" Type="http://schemas.openxmlformats.org/officeDocument/2006/relationships/hyperlink" Target="mailto:a.ploeger@uva.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918</Words>
  <Characters>5239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Privacy</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dc:title>
  <dc:creator>Gerwin van der Pol</dc:creator>
  <cp:keywords/>
  <cp:lastModifiedBy>Sharon Klinkenberg</cp:lastModifiedBy>
  <cp:revision>8</cp:revision>
  <dcterms:created xsi:type="dcterms:W3CDTF">2025-10-28T08:36:00Z</dcterms:created>
  <dcterms:modified xsi:type="dcterms:W3CDTF">2025-10-30T15:55:00Z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2016-05-10T12:12:12-05:00</vt:lpwstr>
  </property>
  <property fmtid="{D5CDD505-2E9C-101B-9397-08002B2CF9AE}" pid="3" name="subsection">
    <vt:lpwstr>privacy</vt:lpwstr>
  </property>
  <property fmtid="{D5CDD505-2E9C-101B-9397-08002B2CF9AE}" pid="4" name="weight">
    <vt:lpwstr>3</vt:lpwstr>
  </property>
</Properties>
</file>